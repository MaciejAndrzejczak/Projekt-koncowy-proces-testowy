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15D4DC6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144B0" w14:textId="77777777" w:rsidR="00000000" w:rsidRDefault="006972F3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[PK-45] </w:t>
            </w:r>
            <w:hyperlink r:id="rId5" w:history="1">
              <w:r>
                <w:rPr>
                  <w:rStyle w:val="Hipercze"/>
                  <w:rFonts w:eastAsia="Times New Roman"/>
                </w:rPr>
                <w:t>Funkcjonalność "Koszyk"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04/Feb/23  Updated: 14/Feb/23 </w:t>
            </w:r>
          </w:p>
        </w:tc>
      </w:tr>
      <w:tr w:rsidR="00000000" w14:paraId="6EF5A9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7DAF8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8327D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000000" w14:paraId="6067AC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2518E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F9803" w14:textId="77777777" w:rsidR="00000000" w:rsidRDefault="006972F3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cze"/>
                  <w:rFonts w:eastAsia="Times New Roman"/>
                </w:rPr>
                <w:t>Projekt końcowy</w:t>
              </w:r>
            </w:hyperlink>
          </w:p>
        </w:tc>
      </w:tr>
      <w:tr w:rsidR="00000000" w14:paraId="040DF3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9CB9D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5056E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66D7B5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AF059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34367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FF478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0B567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C2E9A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0CFF1AA" w14:textId="77777777" w:rsidR="00000000" w:rsidRDefault="006972F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60DCDE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6F13B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1428A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2ADBC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FB3AE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40C17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CADC6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350AE" w14:textId="77777777" w:rsidR="00000000" w:rsidRDefault="006972F3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cze"/>
                  <w:rFonts w:eastAsia="Times New Roman"/>
                </w:rPr>
                <w:t xml:space="preserve">SDA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B158D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6A31B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C13D4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7C728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03AF9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33C72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2C106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FCCDC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5697E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CCBA1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581E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3FFE8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D4DA3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65670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0A4F5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50B12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648E4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BA814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BEE12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563C928" w14:textId="77777777" w:rsidR="00000000" w:rsidRDefault="006972F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0D3D39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8EC5B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03D51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0|i0002m: </w:t>
            </w:r>
          </w:p>
        </w:tc>
      </w:tr>
      <w:tr w:rsidR="00000000" w14:paraId="597F59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76F17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D63ED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Projekt końcowy</w:t>
            </w:r>
          </w:p>
        </w:tc>
      </w:tr>
    </w:tbl>
    <w:p w14:paraId="058B5116" w14:textId="77777777" w:rsidR="00000000" w:rsidRDefault="00697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05"/>
      </w:tblGrid>
      <w:tr w:rsidR="00000000" w14:paraId="6E40425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B26367" w14:textId="77777777" w:rsidR="00000000" w:rsidRDefault="00697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29C38E9" w14:textId="77777777" w:rsidR="00000000" w:rsidRDefault="00697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3D3169" w14:textId="77777777" w:rsidR="00000000" w:rsidRDefault="00697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297D94E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D5917" w14:textId="77777777" w:rsidR="00000000" w:rsidRDefault="006972F3">
            <w:pPr>
              <w:pStyle w:val="NormalnyWeb"/>
            </w:pPr>
            <w:r>
              <w:rPr>
                <w:rStyle w:val="Uwydatnienie"/>
              </w:rPr>
              <w:t>Jako klient sklepu internetowego chcę mieć możliwość dodawania produktów do koszyka, abym mógł dokonywać zakupów interesujących mnie produktów.</w:t>
            </w:r>
            <w:r>
              <w:t xml:space="preserve"> </w:t>
            </w:r>
          </w:p>
          <w:p w14:paraId="5F6FC04A" w14:textId="77777777" w:rsidR="00000000" w:rsidRDefault="006972F3">
            <w:pPr>
              <w:pStyle w:val="NormalnyWeb"/>
            </w:pPr>
            <w:r>
              <w:rPr>
                <w:b/>
                <w:bCs/>
              </w:rPr>
              <w:t>Kryteria akceptacji:</w:t>
            </w:r>
            <w:r>
              <w:t xml:space="preserve"> </w:t>
            </w:r>
          </w:p>
          <w:p w14:paraId="5D30B750" w14:textId="77777777" w:rsidR="00000000" w:rsidRDefault="006972F3">
            <w:pPr>
              <w:pStyle w:val="NormalnyWeb"/>
            </w:pPr>
            <w:r>
              <w:t>1. Dodawanie produktu do koszyka jest możliwe z poziomu Karty Produktu poprzez kliknięcie w button “Dodaj do koszyka”.</w:t>
            </w:r>
            <w:r>
              <w:br/>
              <w:t>-&gt; to jest jedyny sposób na dodanie produktu do koszyka</w:t>
            </w:r>
            <w:r>
              <w:br/>
              <w:t>2. Funkcjonalność dodawania produktu do koszyka jest dostępna w trybie widoku des</w:t>
            </w:r>
            <w:r>
              <w:t xml:space="preserve">ktop oraz mobile. </w:t>
            </w:r>
            <w:r>
              <w:br/>
              <w:t xml:space="preserve">3. Ekranem poprzedzającym ekran informujący o dodaniu produktu do koszyka jest ekran aktualnie dostępnych promocji dla wybranego produktu. </w:t>
            </w:r>
            <w:r>
              <w:br/>
              <w:t>-&gt; ma to działać zgodnie z wymaganiem / pod rozwagę zasadność tego ficzera</w:t>
            </w:r>
            <w:r>
              <w:br/>
              <w:t>4. Ekran "Produkt doda</w:t>
            </w:r>
            <w:r>
              <w:t xml:space="preserve">ny do koszyka" wyświetla informacje o produktach w koszyku (nazwa produktu | cena) oraz łącznej liczbie produktów w koszyku. </w:t>
            </w:r>
            <w:r>
              <w:br/>
              <w:t xml:space="preserve">5. Istnieją 3 opcje interakcji na ekranie "Produkt dodany do koszyka": </w:t>
            </w:r>
            <w:r>
              <w:br/>
              <w:t xml:space="preserve">-&gt; wróć do zakupów &lt;button&gt; </w:t>
            </w:r>
            <w:r>
              <w:br/>
              <w:t>-&gt; przejdź do koszyka &lt;button</w:t>
            </w:r>
            <w:r>
              <w:t xml:space="preserve">&gt; </w:t>
            </w:r>
            <w:r>
              <w:br/>
              <w:t xml:space="preserve">-&gt; “X” button zamykający ekran </w:t>
            </w:r>
            <w:r>
              <w:br/>
              <w:t xml:space="preserve">6. Po wybraniu opcji "zamknij ekran" użytkownik pozostaje na stronie Karta Produktu. </w:t>
            </w:r>
            <w:r>
              <w:br/>
              <w:t>7. Po wybraniu opcji "wróć do zakupów" użytkownik zostaje przekierowany na stronę główną.</w:t>
            </w:r>
            <w:r>
              <w:br/>
              <w:t>-&gt; przekierowanie odbywa się w ten samej karc</w:t>
            </w:r>
            <w:r>
              <w:t>ie</w:t>
            </w:r>
            <w:r>
              <w:br/>
            </w:r>
            <w:r>
              <w:lastRenderedPageBreak/>
              <w:t>-&gt; zespół sugeruje zmianę zachowania na pozostanie na wyszukiwarce lub karcie produktu</w:t>
            </w:r>
            <w:r>
              <w:br/>
              <w:t xml:space="preserve">8. Po wybraniu opcji "przejdź do koszyka" użytkownik zostaje przeniesiony do Koszyka. </w:t>
            </w:r>
          </w:p>
          <w:p w14:paraId="30F56F80" w14:textId="77777777" w:rsidR="00000000" w:rsidRDefault="006972F3">
            <w:pPr>
              <w:pStyle w:val="NormalnyWeb"/>
            </w:pPr>
            <w:r>
              <w:rPr>
                <w:rStyle w:val="Uwydatnienie"/>
              </w:rPr>
              <w:t>Jako klient chcę mieć dostęp do Koszyka zakupów, abym mógł edytować jego zawart</w:t>
            </w:r>
            <w:r>
              <w:rPr>
                <w:rStyle w:val="Uwydatnienie"/>
              </w:rPr>
              <w:t>ość i/lub finalizować zakup.</w:t>
            </w:r>
          </w:p>
          <w:p w14:paraId="52C34981" w14:textId="77777777" w:rsidR="00000000" w:rsidRDefault="006972F3">
            <w:pPr>
              <w:pStyle w:val="NormalnyWeb"/>
            </w:pPr>
            <w:r>
              <w:rPr>
                <w:b/>
                <w:bCs/>
              </w:rPr>
              <w:t>Kryteria akceptacji:</w:t>
            </w:r>
            <w:r>
              <w:t xml:space="preserve"> </w:t>
            </w:r>
          </w:p>
          <w:p w14:paraId="28E7C90F" w14:textId="77777777" w:rsidR="00000000" w:rsidRDefault="006972F3">
            <w:pPr>
              <w:pStyle w:val="NormalnyWeb"/>
            </w:pPr>
            <w:r>
              <w:t xml:space="preserve">1. Ekran koszyka zawiera informację o krokach, z których składa się pełne sfinalizowanie zamówienia. </w:t>
            </w:r>
            <w:r>
              <w:br/>
              <w:t xml:space="preserve">-&gt; kolejny kroki = graficzna wizualizacja pokazująca etapy/ikony koszyka, dostawy, płatności / designy </w:t>
            </w:r>
            <w:r>
              <w:t>będą dostarczone przed startem sprintu</w:t>
            </w:r>
            <w:r>
              <w:br/>
              <w:t xml:space="preserve">2. Bieżący krok składania zamówienia jest wyróżniony spośród innych. </w:t>
            </w:r>
            <w:r>
              <w:br/>
              <w:t>designy będą dostarczone przed startem sprintu</w:t>
            </w:r>
            <w:r>
              <w:br/>
              <w:t xml:space="preserve">3. Pojedynczy element listy produktów na ekranie koszyka składa się z: </w:t>
            </w:r>
            <w:r>
              <w:br/>
              <w:t>-&gt; podlinkowanej nazwy produ</w:t>
            </w:r>
            <w:r>
              <w:t xml:space="preserve">ktu wraz ze zdjęciem produktu </w:t>
            </w:r>
            <w:r>
              <w:br/>
              <w:t xml:space="preserve">-&gt; ceny produktu </w:t>
            </w:r>
            <w:r>
              <w:br/>
              <w:t>-&gt; liczby produktów</w:t>
            </w:r>
            <w:r>
              <w:br/>
              <w:t>-&gt; wartość produktów</w:t>
            </w:r>
            <w:r>
              <w:br/>
              <w:t xml:space="preserve">-&gt; buttona &lt;usuń&gt; odnoszącego się do pojedynczego produktu </w:t>
            </w:r>
            <w:r>
              <w:br/>
              <w:t xml:space="preserve">4. Pole "liczba" jest polem edytowalnym. </w:t>
            </w:r>
            <w:r>
              <w:br/>
              <w:t xml:space="preserve">5. Edycja liczby produktów w koszyku odbywa się na dwa sposoby: </w:t>
            </w:r>
            <w:r>
              <w:br/>
              <w:t xml:space="preserve">-&gt; ręczne wprowadzenie wartości dla pola "liczba" </w:t>
            </w:r>
            <w:r>
              <w:br/>
            </w:r>
            <w:del w:id="0" w:author="Unknown">
              <w:r>
                <w:delText>&gt; skorzystanie z opcji "+" "</w:delText>
              </w:r>
            </w:del>
            <w:r>
              <w:t xml:space="preserve">". </w:t>
            </w:r>
            <w:r>
              <w:br/>
              <w:t xml:space="preserve">6. Zmiana liczby produktów w koszyku prowadzi do aktualizacji wartości produktu oraz łącznej wartości koszyka. </w:t>
            </w:r>
            <w:r>
              <w:br/>
              <w:t>-&gt; zespół sugeruje lepsze grupowanie wymagań</w:t>
            </w:r>
            <w:r>
              <w:br/>
              <w:t>7. Pole "liczba</w:t>
            </w:r>
            <w:r>
              <w:t>" przyjmuje jedynie wartości z zakresu liczb całkowitych</w:t>
            </w:r>
            <w:r>
              <w:br/>
              <w:t>-&gt; liczba jest maksymalnie 3 cyfrowa = 1-999</w:t>
            </w:r>
            <w:r>
              <w:br/>
              <w:t>-&gt; nie można wprowadzać liter, znaków specjalnych</w:t>
            </w:r>
          </w:p>
          <w:p w14:paraId="5F190D34" w14:textId="77777777" w:rsidR="00000000" w:rsidRDefault="006972F3">
            <w:pPr>
              <w:pStyle w:val="NormalnyWeb"/>
            </w:pPr>
            <w:r>
              <w:t xml:space="preserve">8. Usunięcie produktu z koszyka potwierdzane jest odpowiednim "toast message'em". </w:t>
            </w:r>
            <w:r>
              <w:br/>
              <w:t>-&gt; czerwony toast mes</w:t>
            </w:r>
            <w:r>
              <w:t>sage zlokalizowany w górnej części ekranu</w:t>
            </w:r>
            <w:r>
              <w:br/>
              <w:t>-&gt; tekst “Produkt usunięty z koszyka”</w:t>
            </w:r>
            <w:r>
              <w:br/>
              <w:t>-&gt; czas wyświetlania toasta: 3 sekundy / po tym czasie samoczynnie znika</w:t>
            </w:r>
            <w:r>
              <w:br/>
              <w:t>-&gt; brak X buttona do zamknięcia toasta</w:t>
            </w:r>
            <w:r>
              <w:br/>
              <w:t xml:space="preserve">9. Koszyk posiada limit łącznej wartości produktów w koszyku. </w:t>
            </w:r>
            <w:r>
              <w:br/>
              <w:t>-</w:t>
            </w:r>
            <w:r>
              <w:t>&gt; limit kwotowy: 40000 zł</w:t>
            </w:r>
            <w:r>
              <w:br/>
              <w:t>-&gt; limit ilościowy: 15 produktów</w:t>
            </w:r>
            <w:r>
              <w:br/>
              <w:t>-&gt; limit ilościowy dotyczy 15 różnych produktów</w:t>
            </w:r>
            <w:r>
              <w:br/>
              <w:t xml:space="preserve">10. Klient jest informowany o przekroczeniu limitu wartości Koszyka stosownym komunikatem. </w:t>
            </w:r>
            <w:r>
              <w:br/>
              <w:t>-&gt; pomarańczowy toast message zlokalizowany w górnej częś</w:t>
            </w:r>
            <w:r>
              <w:t>ci ekranu</w:t>
            </w:r>
            <w:r>
              <w:br/>
              <w:t>-&gt; tekst “Przekroczono limit”</w:t>
            </w:r>
            <w:r>
              <w:br/>
              <w:t>-&gt; czas wyświetlania toasta: 3 sekundy / po tym czasie samoczynnie znika</w:t>
            </w:r>
            <w:r>
              <w:br/>
              <w:t>-&gt; brak X buttona do zamknięcia toasta</w:t>
            </w:r>
            <w:r>
              <w:br/>
              <w:t>-&gt; próba przekroczenia limitu jest blokowana → patrz toast message</w:t>
            </w:r>
          </w:p>
          <w:p w14:paraId="5F1C6C0A" w14:textId="77777777" w:rsidR="00000000" w:rsidRDefault="006972F3">
            <w:pPr>
              <w:pStyle w:val="NormalnyWeb"/>
            </w:pPr>
            <w:r>
              <w:t>11. Klient jest informowany o przekro</w:t>
            </w:r>
            <w:r>
              <w:t xml:space="preserve">czeniu limitu liczby produktów Koszyka stosownym komunikatem na ekranie Karta Produktu. </w:t>
            </w:r>
            <w:r>
              <w:br/>
            </w:r>
            <w:r>
              <w:lastRenderedPageBreak/>
              <w:t>-&gt; pomarańczowy toast message zlokalizowany w górnej części ekranu</w:t>
            </w:r>
            <w:r>
              <w:br/>
              <w:t>-&gt; tekst “Przekroczono limit”</w:t>
            </w:r>
            <w:r>
              <w:br/>
              <w:t>-&gt; czas wyświetlania toasta: 3 sekundy / po tym czasie samoczynnie zni</w:t>
            </w:r>
            <w:r>
              <w:t>ka</w:t>
            </w:r>
            <w:r>
              <w:br/>
              <w:t>-&gt; brak X buttona do zamknięcia toasta</w:t>
            </w:r>
            <w:r>
              <w:br/>
              <w:t xml:space="preserve">-&gt; akcja przekroczenia limitu jest blokowana </w:t>
            </w:r>
          </w:p>
          <w:p w14:paraId="6069A7E7" w14:textId="77777777" w:rsidR="00000000" w:rsidRDefault="006972F3">
            <w:pPr>
              <w:pStyle w:val="NormalnyWeb"/>
            </w:pPr>
            <w:r>
              <w:rPr>
                <w:rStyle w:val="Uwydatnienie"/>
              </w:rPr>
              <w:t>Jako klient chcę mieć możliwość przenoszenia produktów z koszyka do schowka, aby decyzję o zakupie podjąć w późniejszym czasie.</w:t>
            </w:r>
          </w:p>
          <w:p w14:paraId="505B34D0" w14:textId="77777777" w:rsidR="00000000" w:rsidRDefault="006972F3">
            <w:pPr>
              <w:pStyle w:val="NormalnyWeb"/>
            </w:pPr>
            <w:r>
              <w:rPr>
                <w:b/>
                <w:bCs/>
              </w:rPr>
              <w:t>Kryteria akceptacji:</w:t>
            </w:r>
            <w:r>
              <w:t xml:space="preserve"> </w:t>
            </w:r>
          </w:p>
          <w:p w14:paraId="5605FEFB" w14:textId="77777777" w:rsidR="00000000" w:rsidRDefault="006972F3">
            <w:pPr>
              <w:pStyle w:val="NormalnyWeb"/>
            </w:pPr>
            <w:r>
              <w:t>1. Button "Przenie</w:t>
            </w:r>
            <w:r>
              <w:t xml:space="preserve">ś produkt do schowka" znajduje się pod nazwą danego produktu w Koszyku. </w:t>
            </w:r>
            <w:r>
              <w:br/>
              <w:t xml:space="preserve">2. Możliwość przenoszenia produktu do schowka możliwa jest zarówno dla użytkownika zalogowanego, jak i niezalogowanego. </w:t>
            </w:r>
            <w:r>
              <w:br/>
              <w:t>-&gt; cykl życia schowka dla niezalogowanego użytkownika to 24h</w:t>
            </w:r>
            <w:r>
              <w:br/>
              <w:t>3</w:t>
            </w:r>
            <w:r>
              <w:t xml:space="preserve">. Po przeniesieniu produktu do schowka produkt zostaje automatycznie usunięty z Koszyka. </w:t>
            </w:r>
          </w:p>
          <w:p w14:paraId="3F13C0D8" w14:textId="77777777" w:rsidR="00000000" w:rsidRDefault="006972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&gt; uwaga od zespołu: niefunkcjonalne - lepiej będzie zostawić produkt w Koszyku</w:t>
            </w:r>
            <w:r>
              <w:rPr>
                <w:rFonts w:eastAsia="Times New Roman"/>
              </w:rPr>
              <w:br/>
              <w:t>4. Schowek znajduje się na górnej belce nawigacji po lewej stronie ikony Koszyka.</w:t>
            </w:r>
          </w:p>
          <w:p w14:paraId="73D9FA41" w14:textId="77777777" w:rsidR="00000000" w:rsidRDefault="006972F3">
            <w:pPr>
              <w:pStyle w:val="NormalnyWeb"/>
            </w:pPr>
            <w:r>
              <w:rPr>
                <w:rStyle w:val="Uwydatnienie"/>
              </w:rPr>
              <w:t>Jako klient chcę mieć naliczoną darmową dostawę powyżej określonej wartości zamówienia, aby wartość moich zakupów została nagrodzona.</w:t>
            </w:r>
          </w:p>
          <w:p w14:paraId="0C627D03" w14:textId="77777777" w:rsidR="00000000" w:rsidRDefault="006972F3">
            <w:pPr>
              <w:pStyle w:val="NormalnyWeb"/>
            </w:pPr>
            <w:r>
              <w:rPr>
                <w:b/>
                <w:bCs/>
              </w:rPr>
              <w:t>Kryteria akceptacji:</w:t>
            </w:r>
            <w:r>
              <w:t xml:space="preserve"> </w:t>
            </w:r>
          </w:p>
          <w:p w14:paraId="3962970F" w14:textId="77777777" w:rsidR="00000000" w:rsidRDefault="006972F3">
            <w:pPr>
              <w:pStyle w:val="NormalnyWeb"/>
            </w:pPr>
            <w:r>
              <w:t xml:space="preserve">1. Darmowa dostawa naliczana jest od łącznej wartości Koszyka powyżej 500 zł. </w:t>
            </w:r>
            <w:r>
              <w:br/>
              <w:t>2. Klient informowany</w:t>
            </w:r>
            <w:r>
              <w:t xml:space="preserve"> jest o naliczeniu darmowej dostawy pomarańczowym toast message'em. </w:t>
            </w:r>
          </w:p>
          <w:p w14:paraId="1649F26B" w14:textId="77777777" w:rsidR="00000000" w:rsidRDefault="006972F3">
            <w:pPr>
              <w:pStyle w:val="NormalnyWeb"/>
            </w:pPr>
            <w:r>
              <w:t>-&gt; toast message zlokalizowany w górnej części ekranu</w:t>
            </w:r>
            <w:r>
              <w:br/>
              <w:t>-&gt; tekst “Otrzymujesz darmową dostawę”</w:t>
            </w:r>
            <w:r>
              <w:br/>
              <w:t>-&gt; czas wyświetlania toasta: 3 sekundy / po tym czasie samoczynnie znika</w:t>
            </w:r>
            <w:r>
              <w:br/>
              <w:t xml:space="preserve">-&gt; brak X buttona do </w:t>
            </w:r>
            <w:r>
              <w:t>zamknięcia toasta</w:t>
            </w:r>
          </w:p>
          <w:p w14:paraId="2DE5AFCA" w14:textId="77777777" w:rsidR="00000000" w:rsidRDefault="006972F3">
            <w:pPr>
              <w:pStyle w:val="NormalnyWeb"/>
            </w:pPr>
            <w:r>
              <w:t xml:space="preserve">3. Wraz z aktualizacją wartości Koszyka klient jest informowany o brakującej wartości do osiągnięcia progu darmowej dostawy. </w:t>
            </w:r>
            <w:r>
              <w:br/>
              <w:t>-&gt; “dynamiczny” toast message aktualizujący brakującą wartość darmowej dostawy wraz z aktualizacją koszyka</w:t>
            </w:r>
            <w:r>
              <w:br/>
              <w:t>-&gt; su</w:t>
            </w:r>
            <w:r>
              <w:t>gestia od zespołu: sugerowanie produktów, które pozwolą uzupełnić limit darmowej dostawy</w:t>
            </w:r>
          </w:p>
          <w:p w14:paraId="5F95A5B5" w14:textId="77777777" w:rsidR="00000000" w:rsidRDefault="006972F3">
            <w:pPr>
              <w:pStyle w:val="NormalnyWeb"/>
            </w:pPr>
            <w:r>
              <w:rPr>
                <w:rStyle w:val="Uwydatnienie"/>
              </w:rPr>
              <w:t>Jako klient chcę mieć możliwość udostępniania mojego Koszyka, aby przekazać konfigurację mojego koszyka innemu klientowi.</w:t>
            </w:r>
          </w:p>
          <w:p w14:paraId="0B02FBFB" w14:textId="77777777" w:rsidR="00000000" w:rsidRDefault="006972F3">
            <w:pPr>
              <w:pStyle w:val="NormalnyWeb"/>
            </w:pPr>
            <w:r>
              <w:rPr>
                <w:b/>
                <w:bCs/>
              </w:rPr>
              <w:t>Kryteria akceptacji:</w:t>
            </w:r>
            <w:r>
              <w:t xml:space="preserve"> </w:t>
            </w:r>
          </w:p>
          <w:p w14:paraId="0C897CE4" w14:textId="77777777" w:rsidR="00000000" w:rsidRDefault="006972F3">
            <w:pPr>
              <w:pStyle w:val="NormalnyWeb"/>
            </w:pPr>
            <w:r>
              <w:t>1. Button "Udostępnij s</w:t>
            </w:r>
            <w:r>
              <w:t xml:space="preserve">wój koszyk" znajduje się na dole listy produktów w Koszyku. </w:t>
            </w:r>
            <w:r>
              <w:br/>
              <w:t xml:space="preserve">2. Po kliknięciu w button udostępniania koszyka użytkownik zostaje przekierowany na ekran udostępniania Koszyka. </w:t>
            </w:r>
            <w:r>
              <w:br/>
            </w:r>
            <w:r>
              <w:lastRenderedPageBreak/>
              <w:t>3. Udostępnianie koszyka odbywa się w dwóch trybach. -&gt; oferta publiczna -&gt; ofert</w:t>
            </w:r>
            <w:r>
              <w:t xml:space="preserve">a prywatna </w:t>
            </w:r>
            <w:r>
              <w:br/>
              <w:t xml:space="preserve">4. W trybie "Oferta publiczna" generowany jest link do udostępnionego Koszyka. </w:t>
            </w:r>
            <w:r>
              <w:br/>
              <w:t>5. Link do udostępnionego Koszyka można przekazać na 3 sposoby: -&gt; poprzez skopiowanie go do schowka -&gt; przesłanie e-mailem -&gt; udostępnienie przez /Messenger (butto</w:t>
            </w:r>
            <w:r>
              <w:t xml:space="preserve">n Messanger przekierowujący do aplikacji i wyboru osoby z książki kontaktowej) </w:t>
            </w:r>
            <w:r>
              <w:br/>
              <w:t xml:space="preserve">6. Kliknięcie w button "Powrót do koszyka" powoduje przeniesienie klienta z ekranu koszyka udostępnionego na ekran koszyka klasycznego. </w:t>
            </w:r>
          </w:p>
          <w:p w14:paraId="1188ECDB" w14:textId="77777777" w:rsidR="00000000" w:rsidRDefault="006972F3">
            <w:pPr>
              <w:pStyle w:val="NormalnyWeb"/>
            </w:pPr>
            <w:r>
              <w:rPr>
                <w:rStyle w:val="Uwydatnienie"/>
              </w:rPr>
              <w:t>Jako klient chcę mieć możliwość przejśc</w:t>
            </w:r>
            <w:r>
              <w:rPr>
                <w:rStyle w:val="Uwydatnienie"/>
              </w:rPr>
              <w:t>ia do wyboru sposobu dostawy i płatności, aby móc decydować o sposobie realizacji zamówienia.</w:t>
            </w:r>
            <w:r>
              <w:t xml:space="preserve"> </w:t>
            </w:r>
          </w:p>
          <w:p w14:paraId="4CF33F9C" w14:textId="77777777" w:rsidR="00000000" w:rsidRDefault="006972F3">
            <w:pPr>
              <w:pStyle w:val="NormalnyWeb"/>
            </w:pPr>
            <w:r>
              <w:rPr>
                <w:b/>
                <w:bCs/>
              </w:rPr>
              <w:t>Kryteria akceptacji:</w:t>
            </w:r>
          </w:p>
          <w:p w14:paraId="2ADC2A66" w14:textId="77777777" w:rsidR="00000000" w:rsidRDefault="006972F3">
            <w:pPr>
              <w:pStyle w:val="NormalnyWeb"/>
            </w:pPr>
            <w:r>
              <w:t>1. Wybranie opcji "Przejdź dalej" powoduje przeniesienie użytkownika na ekran wyboru sposobu dostawy i płatności.</w:t>
            </w:r>
          </w:p>
          <w:p w14:paraId="5B536604" w14:textId="77777777" w:rsidR="00000000" w:rsidRDefault="006972F3">
            <w:pPr>
              <w:rPr>
                <w:rFonts w:eastAsia="Times New Roman"/>
              </w:rPr>
            </w:pPr>
          </w:p>
        </w:tc>
      </w:tr>
    </w:tbl>
    <w:p w14:paraId="51C70A09" w14:textId="77777777" w:rsidR="00000000" w:rsidRDefault="006972F3">
      <w:pPr>
        <w:rPr>
          <w:rFonts w:eastAsia="Times New Roman"/>
        </w:rPr>
      </w:pPr>
      <w:r>
        <w:rPr>
          <w:rFonts w:eastAsia="Times New Roman"/>
        </w:rPr>
        <w:lastRenderedPageBreak/>
        <w:t>Generated at Tue Feb 14</w:t>
      </w:r>
      <w:r>
        <w:rPr>
          <w:rFonts w:eastAsia="Times New Roman"/>
        </w:rPr>
        <w:t xml:space="preserve"> 18:47:32 UTC 2023 by SDA using Jira 1001.0.0-SNAPSHOT#100216-sha1:7a51a5736cf0ff92f938fdced4760b6f68bc4ef5. 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6D"/>
    <w:multiLevelType w:val="multilevel"/>
    <w:tmpl w:val="B9F68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F3"/>
    <w:rsid w:val="006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8E6F31"/>
  <w15:chartTrackingRefBased/>
  <w15:docId w15:val="{D555468B-D2C5-4F72-A81E-3EA06277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paragraph" w:customStyle="1" w:styleId="tableborder">
    <w:name w:val="tableborder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ny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ny"/>
    <w:pPr>
      <w:spacing w:before="100" w:beforeAutospacing="1" w:after="100" w:afterAutospacing="1"/>
    </w:pPr>
  </w:style>
  <w:style w:type="paragraph" w:customStyle="1" w:styleId="nopadding">
    <w:name w:val="nopadding"/>
    <w:basedOn w:val="Normalny"/>
    <w:pPr>
      <w:spacing w:before="100" w:beforeAutospacing="1" w:after="100" w:afterAutospacing="1"/>
    </w:pPr>
  </w:style>
  <w:style w:type="paragraph" w:customStyle="1" w:styleId="subtext1">
    <w:name w:val="subtext1"/>
    <w:basedOn w:val="Normalny"/>
    <w:pPr>
      <w:spacing w:before="100" w:beforeAutospacing="1" w:after="100" w:afterAutospacing="1"/>
    </w:pPr>
    <w:rPr>
      <w:sz w:val="14"/>
      <w:szCs w:val="1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  <w:style w:type="character" w:styleId="Uwydatnienie">
    <w:name w:val="Emphasis"/>
    <w:basedOn w:val="Domylnaczcionkaakapitu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datestingbootcamp.atlassian.net/secure/ViewProfile.jspa?accountId=63276f0397148a8301f886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atestingbootcamp.atlassian.net/secure/BrowseProject.jspa?id=10000" TargetMode="External"/><Relationship Id="rId5" Type="http://schemas.openxmlformats.org/officeDocument/2006/relationships/hyperlink" Target="https://sdatestingbootcamp.atlassian.net/browse/PK-4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6442</Characters>
  <Application>Microsoft Office Word</Application>
  <DocSecurity>0</DocSecurity>
  <Lines>53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[#PK-45] Funkcjonalność "Koszyk"</dc:title>
  <dc:subject/>
  <dc:creator>Maciej Andrzejczak</dc:creator>
  <cp:keywords/>
  <dc:description/>
  <cp:lastModifiedBy>Maciej Andrzejczak</cp:lastModifiedBy>
  <cp:revision>2</cp:revision>
  <dcterms:created xsi:type="dcterms:W3CDTF">2023-02-14T18:47:00Z</dcterms:created>
  <dcterms:modified xsi:type="dcterms:W3CDTF">2023-02-14T18:47:00Z</dcterms:modified>
</cp:coreProperties>
</file>